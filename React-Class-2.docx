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6B" w:rsidRPr="0075566B" w:rsidRDefault="00761F27" w:rsidP="00761F27">
      <w:pPr>
        <w:pStyle w:val="NormalWeb"/>
        <w:jc w:val="center"/>
        <w:rPr>
          <w:rFonts w:ascii="Arial" w:hAnsi="Arial" w:cs="Arial"/>
          <w:b/>
          <w:i/>
          <w:sz w:val="28"/>
          <w:u w:val="single"/>
        </w:rPr>
        <w:pPrChange w:id="0" w:author="DELL 7540" w:date="2025-08-05T19:17:00Z">
          <w:pPr>
            <w:pStyle w:val="NormalWeb"/>
          </w:pPr>
        </w:pPrChange>
      </w:pPr>
      <w:r>
        <w:rPr>
          <w:rFonts w:ascii="Arial" w:hAnsi="Arial" w:cs="Arial"/>
          <w:b/>
          <w:sz w:val="28"/>
          <w:u w:val="single"/>
        </w:rPr>
        <w:t xml:space="preserve">CLASS NO </w:t>
      </w:r>
      <w:proofErr w:type="gramStart"/>
      <w:r>
        <w:rPr>
          <w:rFonts w:ascii="Arial" w:hAnsi="Arial" w:cs="Arial"/>
          <w:b/>
          <w:sz w:val="28"/>
          <w:u w:val="single"/>
        </w:rPr>
        <w:t>2</w:t>
      </w:r>
      <w:proofErr w:type="gramEnd"/>
      <w:r>
        <w:rPr>
          <w:rFonts w:ascii="Arial" w:hAnsi="Arial" w:cs="Arial"/>
          <w:b/>
          <w:sz w:val="28"/>
          <w:u w:val="single"/>
        </w:rPr>
        <w:t xml:space="preserve"> </w:t>
      </w:r>
      <w:r>
        <w:rPr>
          <w:rFonts w:ascii="Arial" w:hAnsi="Arial" w:cs="Arial"/>
          <w:b/>
          <w:i/>
          <w:sz w:val="28"/>
          <w:u w:val="single"/>
        </w:rPr>
        <w:br/>
      </w:r>
      <w:r>
        <w:rPr>
          <w:rFonts w:ascii="Arial" w:hAnsi="Arial" w:cs="Arial"/>
          <w:b/>
          <w:i/>
          <w:sz w:val="28"/>
          <w:u w:val="single"/>
        </w:rPr>
        <w:br/>
      </w:r>
      <w:r w:rsidR="0075566B" w:rsidRPr="0075566B">
        <w:rPr>
          <w:rFonts w:ascii="Arial" w:hAnsi="Arial" w:cs="Arial"/>
          <w:b/>
          <w:i/>
          <w:sz w:val="28"/>
          <w:u w:val="single"/>
        </w:rPr>
        <w:t xml:space="preserve">Project </w:t>
      </w:r>
      <w:r w:rsidR="0075566B">
        <w:rPr>
          <w:rFonts w:ascii="Arial" w:hAnsi="Arial" w:cs="Arial"/>
          <w:b/>
          <w:i/>
          <w:sz w:val="28"/>
          <w:u w:val="single"/>
        </w:rPr>
        <w:t>S</w:t>
      </w:r>
      <w:r w:rsidR="0075566B" w:rsidRPr="0075566B">
        <w:rPr>
          <w:rFonts w:ascii="Arial" w:hAnsi="Arial" w:cs="Arial"/>
          <w:b/>
          <w:i/>
          <w:sz w:val="28"/>
          <w:u w:val="single"/>
        </w:rPr>
        <w:t>caffolding in React</w:t>
      </w:r>
    </w:p>
    <w:p w:rsidR="0075566B" w:rsidRPr="0075566B" w:rsidRDefault="0075566B" w:rsidP="0075566B">
      <w:pPr>
        <w:pStyle w:val="NormalWeb"/>
        <w:rPr>
          <w:rFonts w:ascii="Arial" w:hAnsi="Arial" w:cs="Arial"/>
          <w:sz w:val="18"/>
        </w:rPr>
      </w:pPr>
      <w:r w:rsidRPr="0075566B">
        <w:rPr>
          <w:rFonts w:ascii="Arial" w:hAnsi="Arial" w:cs="Arial"/>
          <w:sz w:val="18"/>
        </w:rPr>
        <w:t xml:space="preserve">React </w:t>
      </w:r>
      <w:r>
        <w:rPr>
          <w:rFonts w:ascii="Arial" w:hAnsi="Arial" w:cs="Arial"/>
          <w:sz w:val="18"/>
        </w:rPr>
        <w:t xml:space="preserve">ma </w:t>
      </w:r>
      <w:r w:rsidRPr="0075566B">
        <w:rPr>
          <w:rFonts w:ascii="Arial" w:hAnsi="Arial" w:cs="Arial"/>
          <w:sz w:val="18"/>
        </w:rPr>
        <w:t xml:space="preserve">project </w:t>
      </w:r>
      <w:r>
        <w:rPr>
          <w:rFonts w:ascii="Arial" w:hAnsi="Arial" w:cs="Arial"/>
          <w:sz w:val="18"/>
        </w:rPr>
        <w:t>create</w:t>
      </w:r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karne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ke</w:t>
      </w:r>
      <w:proofErr w:type="spellEnd"/>
      <w:r w:rsidRPr="0075566B">
        <w:rPr>
          <w:rFonts w:ascii="Arial" w:hAnsi="Arial" w:cs="Arial"/>
          <w:sz w:val="18"/>
        </w:rPr>
        <w:t xml:space="preserve"> 2 </w:t>
      </w:r>
      <w:proofErr w:type="spellStart"/>
      <w:r w:rsidRPr="0075566B">
        <w:rPr>
          <w:rFonts w:ascii="Arial" w:hAnsi="Arial" w:cs="Arial"/>
          <w:sz w:val="18"/>
        </w:rPr>
        <w:t>tareeqe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hote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hain</w:t>
      </w:r>
      <w:proofErr w:type="spellEnd"/>
      <w:ins w:id="1" w:author="DELL 7540" w:date="2025-08-05T19:17:00Z">
        <w:r w:rsidR="00761F27">
          <w:rPr>
            <w:rFonts w:ascii="Arial" w:hAnsi="Arial" w:cs="Arial"/>
            <w:sz w:val="18"/>
          </w:rPr>
          <w:t xml:space="preserve"> </w:t>
        </w:r>
        <w:proofErr w:type="spellStart"/>
        <w:r w:rsidR="00761F27">
          <w:rPr>
            <w:rFonts w:ascii="Arial" w:hAnsi="Arial" w:cs="Arial"/>
            <w:sz w:val="18"/>
          </w:rPr>
          <w:t>dono</w:t>
        </w:r>
        <w:proofErr w:type="spellEnd"/>
        <w:r w:rsidR="00761F27">
          <w:rPr>
            <w:rFonts w:ascii="Arial" w:hAnsi="Arial" w:cs="Arial"/>
            <w:sz w:val="18"/>
          </w:rPr>
          <w:t xml:space="preserve"> </w:t>
        </w:r>
        <w:proofErr w:type="spellStart"/>
        <w:proofErr w:type="gramStart"/>
        <w:r w:rsidR="00761F27">
          <w:rPr>
            <w:rFonts w:ascii="Arial" w:hAnsi="Arial" w:cs="Arial"/>
            <w:sz w:val="18"/>
          </w:rPr>
          <w:t>sa</w:t>
        </w:r>
        <w:proofErr w:type="spellEnd"/>
        <w:proofErr w:type="gramEnd"/>
        <w:r w:rsidR="00761F27">
          <w:rPr>
            <w:rFonts w:ascii="Arial" w:hAnsi="Arial" w:cs="Arial"/>
            <w:sz w:val="18"/>
          </w:rPr>
          <w:t xml:space="preserve"> file create </w:t>
        </w:r>
        <w:proofErr w:type="spellStart"/>
        <w:r w:rsidR="00761F27">
          <w:rPr>
            <w:rFonts w:ascii="Arial" w:hAnsi="Arial" w:cs="Arial"/>
            <w:sz w:val="18"/>
          </w:rPr>
          <w:t>ho</w:t>
        </w:r>
      </w:ins>
      <w:ins w:id="2" w:author="DELL 7540" w:date="2025-08-05T19:18:00Z">
        <w:r w:rsidR="00761F27">
          <w:rPr>
            <w:rFonts w:ascii="Arial" w:hAnsi="Arial" w:cs="Arial"/>
            <w:sz w:val="18"/>
          </w:rPr>
          <w:t>ti</w:t>
        </w:r>
        <w:proofErr w:type="spellEnd"/>
        <w:r w:rsidR="00761F27">
          <w:rPr>
            <w:rFonts w:ascii="Arial" w:hAnsi="Arial" w:cs="Arial"/>
            <w:sz w:val="18"/>
          </w:rPr>
          <w:t xml:space="preserve"> ha react </w:t>
        </w:r>
        <w:proofErr w:type="spellStart"/>
        <w:r w:rsidR="00761F27">
          <w:rPr>
            <w:rFonts w:ascii="Arial" w:hAnsi="Arial" w:cs="Arial"/>
            <w:sz w:val="18"/>
          </w:rPr>
          <w:t>ki</w:t>
        </w:r>
        <w:proofErr w:type="spellEnd"/>
        <w:r w:rsidR="00761F27">
          <w:rPr>
            <w:rFonts w:ascii="Arial" w:hAnsi="Arial" w:cs="Arial"/>
            <w:sz w:val="18"/>
          </w:rPr>
          <w:t xml:space="preserve"> </w:t>
        </w:r>
      </w:ins>
      <w:del w:id="3" w:author="DELL 7540" w:date="2025-08-05T19:17:00Z">
        <w:r w:rsidRPr="0075566B" w:rsidDel="00761F27">
          <w:rPr>
            <w:rFonts w:ascii="Arial" w:hAnsi="Arial" w:cs="Arial"/>
            <w:sz w:val="18"/>
          </w:rPr>
          <w:delText>:</w:delText>
        </w:r>
      </w:del>
    </w:p>
    <w:p w:rsidR="0075566B" w:rsidRPr="0075566B" w:rsidRDefault="0075566B" w:rsidP="0075566B">
      <w:pPr>
        <w:pStyle w:val="Heading3"/>
        <w:rPr>
          <w:rFonts w:ascii="Arial" w:hAnsi="Arial" w:cs="Arial"/>
          <w:b w:val="0"/>
          <w:sz w:val="20"/>
        </w:rPr>
      </w:pPr>
      <w:r w:rsidRPr="0075566B">
        <w:rPr>
          <w:rFonts w:ascii="Arial" w:hAnsi="Arial" w:cs="Arial"/>
          <w:b w:val="0"/>
          <w:sz w:val="20"/>
        </w:rPr>
        <w:t>1) Create React App</w:t>
      </w:r>
      <w:r>
        <w:rPr>
          <w:rFonts w:ascii="Arial" w:hAnsi="Arial" w:cs="Arial"/>
          <w:b w:val="0"/>
          <w:sz w:val="20"/>
        </w:rPr>
        <w:br/>
      </w:r>
      <w:r>
        <w:rPr>
          <w:rFonts w:ascii="Arial" w:hAnsi="Arial" w:cs="Arial"/>
          <w:b w:val="0"/>
          <w:sz w:val="20"/>
        </w:rPr>
        <w:br/>
      </w:r>
      <w:r w:rsidRPr="0075566B">
        <w:rPr>
          <w:rFonts w:ascii="Arial" w:hAnsi="Arial" w:cs="Arial"/>
          <w:b w:val="0"/>
          <w:sz w:val="20"/>
        </w:rPr>
        <w:t xml:space="preserve">2) </w:t>
      </w:r>
      <w:proofErr w:type="spellStart"/>
      <w:r w:rsidRPr="0075566B">
        <w:rPr>
          <w:rFonts w:ascii="Arial" w:hAnsi="Arial" w:cs="Arial"/>
          <w:b w:val="0"/>
          <w:sz w:val="20"/>
        </w:rPr>
        <w:t>Vite</w:t>
      </w:r>
      <w:proofErr w:type="spellEnd"/>
    </w:p>
    <w:p w:rsidR="0075566B" w:rsidRPr="0075566B" w:rsidRDefault="0075566B" w:rsidP="0075566B">
      <w:pPr>
        <w:pStyle w:val="Heading3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br/>
      </w:r>
      <w:r w:rsidRPr="0075566B">
        <w:rPr>
          <w:rFonts w:ascii="Arial" w:hAnsi="Arial" w:cs="Arial"/>
          <w:sz w:val="24"/>
          <w:u w:val="single"/>
        </w:rPr>
        <w:t>1) Create React App</w:t>
      </w:r>
    </w:p>
    <w:p w:rsidR="0075566B" w:rsidRPr="0075566B" w:rsidRDefault="0075566B" w:rsidP="0075566B">
      <w:pPr>
        <w:pStyle w:val="NormalWeb"/>
        <w:numPr>
          <w:ilvl w:val="0"/>
          <w:numId w:val="1"/>
        </w:numPr>
        <w:rPr>
          <w:rFonts w:ascii="Arial" w:hAnsi="Arial" w:cs="Arial"/>
          <w:sz w:val="18"/>
        </w:rPr>
      </w:pPr>
      <w:proofErr w:type="spellStart"/>
      <w:r w:rsidRPr="0075566B">
        <w:rPr>
          <w:rFonts w:ascii="Arial" w:hAnsi="Arial" w:cs="Arial"/>
          <w:sz w:val="18"/>
        </w:rPr>
        <w:t>Sabse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pehle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r w:rsidRPr="0075566B">
        <w:rPr>
          <w:rStyle w:val="Strong"/>
          <w:rFonts w:ascii="Arial" w:hAnsi="Arial" w:cs="Arial"/>
          <w:sz w:val="18"/>
        </w:rPr>
        <w:t>Terminal</w:t>
      </w:r>
      <w:r>
        <w:rPr>
          <w:rFonts w:ascii="Arial" w:hAnsi="Arial" w:cs="Arial"/>
          <w:sz w:val="18"/>
        </w:rPr>
        <w:t xml:space="preserve"> open </w:t>
      </w:r>
      <w:proofErr w:type="spellStart"/>
      <w:r>
        <w:rPr>
          <w:rFonts w:ascii="Arial" w:hAnsi="Arial" w:cs="Arial"/>
          <w:sz w:val="18"/>
        </w:rPr>
        <w:t>karo</w:t>
      </w:r>
      <w:proofErr w:type="spellEnd"/>
      <w:r>
        <w:rPr>
          <w:rFonts w:ascii="Arial" w:hAnsi="Arial" w:cs="Arial"/>
          <w:sz w:val="18"/>
        </w:rPr>
        <w:t xml:space="preserve"> and </w:t>
      </w:r>
      <w:proofErr w:type="spellStart"/>
      <w:r>
        <w:rPr>
          <w:rFonts w:ascii="Arial" w:hAnsi="Arial" w:cs="Arial"/>
          <w:sz w:val="18"/>
        </w:rPr>
        <w:t>apni</w:t>
      </w:r>
      <w:proofErr w:type="spellEnd"/>
      <w:r>
        <w:rPr>
          <w:rFonts w:ascii="Arial" w:hAnsi="Arial" w:cs="Arial"/>
          <w:sz w:val="18"/>
        </w:rPr>
        <w:t xml:space="preserve"> location select </w:t>
      </w:r>
      <w:proofErr w:type="spellStart"/>
      <w:r>
        <w:rPr>
          <w:rFonts w:ascii="Arial" w:hAnsi="Arial" w:cs="Arial"/>
          <w:sz w:val="18"/>
        </w:rPr>
        <w:t>karo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jaha</w:t>
      </w:r>
      <w:proofErr w:type="spellEnd"/>
      <w:r>
        <w:rPr>
          <w:rFonts w:ascii="Arial" w:hAnsi="Arial" w:cs="Arial"/>
          <w:sz w:val="18"/>
        </w:rPr>
        <w:t xml:space="preserve"> folder create </w:t>
      </w:r>
      <w:proofErr w:type="spellStart"/>
      <w:r>
        <w:rPr>
          <w:rFonts w:ascii="Arial" w:hAnsi="Arial" w:cs="Arial"/>
          <w:sz w:val="18"/>
        </w:rPr>
        <w:t>karna</w:t>
      </w:r>
      <w:proofErr w:type="spellEnd"/>
      <w:r>
        <w:rPr>
          <w:rFonts w:ascii="Arial" w:hAnsi="Arial" w:cs="Arial"/>
          <w:sz w:val="18"/>
        </w:rPr>
        <w:t xml:space="preserve"> ha.</w:t>
      </w:r>
      <w:r>
        <w:rPr>
          <w:rFonts w:ascii="Arial" w:hAnsi="Arial" w:cs="Arial"/>
          <w:sz w:val="18"/>
        </w:rPr>
        <w:br/>
      </w:r>
    </w:p>
    <w:p w:rsidR="0075566B" w:rsidRPr="0075566B" w:rsidRDefault="0075566B" w:rsidP="0075566B">
      <w:pPr>
        <w:pStyle w:val="NormalWeb"/>
        <w:numPr>
          <w:ilvl w:val="0"/>
          <w:numId w:val="1"/>
        </w:numPr>
        <w:rPr>
          <w:rStyle w:val="HTMLCode"/>
          <w:rFonts w:ascii="Arial" w:hAnsi="Arial" w:cs="Arial"/>
          <w:sz w:val="18"/>
          <w:szCs w:val="24"/>
        </w:rPr>
      </w:pPr>
      <w:r w:rsidRPr="0075566B">
        <w:rPr>
          <w:rFonts w:ascii="Arial" w:hAnsi="Arial" w:cs="Arial"/>
          <w:sz w:val="18"/>
        </w:rPr>
        <w:t xml:space="preserve">Type </w:t>
      </w:r>
      <w:proofErr w:type="spellStart"/>
      <w:r w:rsidRPr="0075566B">
        <w:rPr>
          <w:rFonts w:ascii="Arial" w:hAnsi="Arial" w:cs="Arial"/>
          <w:sz w:val="18"/>
        </w:rPr>
        <w:t>karo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r w:rsidRPr="0075566B">
        <w:rPr>
          <w:rFonts w:ascii="Arial" w:hAnsi="Arial" w:cs="Arial"/>
          <w:sz w:val="18"/>
        </w:rPr>
        <w:sym w:font="Wingdings" w:char="F0E0"/>
      </w:r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Style w:val="HTMLCode"/>
          <w:rFonts w:ascii="Arial" w:hAnsi="Arial" w:cs="Arial"/>
          <w:sz w:val="18"/>
        </w:rPr>
        <w:t>npx</w:t>
      </w:r>
      <w:proofErr w:type="spellEnd"/>
      <w:r w:rsidRPr="0075566B">
        <w:rPr>
          <w:rStyle w:val="HTMLCode"/>
          <w:rFonts w:ascii="Arial" w:hAnsi="Arial" w:cs="Arial"/>
          <w:sz w:val="18"/>
        </w:rPr>
        <w:t xml:space="preserve"> </w:t>
      </w:r>
      <w:r w:rsidRPr="0075566B">
        <w:rPr>
          <w:rStyle w:val="hljs-keyword"/>
          <w:rFonts w:ascii="Arial" w:hAnsi="Arial" w:cs="Arial"/>
          <w:sz w:val="18"/>
        </w:rPr>
        <w:t>create</w:t>
      </w:r>
      <w:r w:rsidRPr="0075566B">
        <w:rPr>
          <w:rStyle w:val="HTMLCode"/>
          <w:rFonts w:ascii="Arial" w:hAnsi="Arial" w:cs="Arial"/>
          <w:sz w:val="18"/>
        </w:rPr>
        <w:t>-react-app project-</w:t>
      </w:r>
      <w:r w:rsidRPr="0075566B">
        <w:rPr>
          <w:rStyle w:val="hljs-type"/>
          <w:rFonts w:ascii="Arial" w:hAnsi="Arial" w:cs="Arial"/>
          <w:sz w:val="18"/>
        </w:rPr>
        <w:t>n</w:t>
      </w:r>
      <w:bookmarkStart w:id="4" w:name="_GoBack"/>
      <w:bookmarkEnd w:id="4"/>
      <w:r w:rsidRPr="0075566B">
        <w:rPr>
          <w:rStyle w:val="hljs-type"/>
          <w:rFonts w:ascii="Arial" w:hAnsi="Arial" w:cs="Arial"/>
          <w:sz w:val="18"/>
        </w:rPr>
        <w:t>ame</w:t>
      </w:r>
      <w:r>
        <w:rPr>
          <w:rStyle w:val="hljs-type"/>
          <w:rFonts w:ascii="Arial" w:hAnsi="Arial" w:cs="Arial"/>
          <w:sz w:val="18"/>
        </w:rPr>
        <w:t>.</w:t>
      </w:r>
    </w:p>
    <w:p w:rsidR="0075566B" w:rsidRPr="0075566B" w:rsidRDefault="0075566B" w:rsidP="0075566B">
      <w:pPr>
        <w:pStyle w:val="NormalWeb"/>
        <w:numPr>
          <w:ilvl w:val="0"/>
          <w:numId w:val="2"/>
        </w:numPr>
        <w:rPr>
          <w:rFonts w:ascii="Arial" w:hAnsi="Arial" w:cs="Arial"/>
          <w:sz w:val="18"/>
        </w:rPr>
      </w:pPr>
      <w:proofErr w:type="spellStart"/>
      <w:r w:rsidRPr="0075566B">
        <w:rPr>
          <w:rFonts w:ascii="Arial" w:hAnsi="Arial" w:cs="Arial"/>
          <w:sz w:val="18"/>
        </w:rPr>
        <w:t>Phir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r w:rsidRPr="0075566B">
        <w:rPr>
          <w:rStyle w:val="Strong"/>
          <w:rFonts w:ascii="Arial" w:hAnsi="Arial" w:cs="Arial"/>
          <w:sz w:val="18"/>
        </w:rPr>
        <w:t>VS Code</w:t>
      </w:r>
      <w:r w:rsidRPr="0075566B">
        <w:rPr>
          <w:rFonts w:ascii="Arial" w:hAnsi="Arial" w:cs="Arial"/>
          <w:sz w:val="18"/>
        </w:rPr>
        <w:t xml:space="preserve"> open </w:t>
      </w:r>
      <w:proofErr w:type="spellStart"/>
      <w:r w:rsidRPr="0075566B">
        <w:rPr>
          <w:rFonts w:ascii="Arial" w:hAnsi="Arial" w:cs="Arial"/>
          <w:sz w:val="18"/>
        </w:rPr>
        <w:t>karo</w:t>
      </w:r>
      <w:proofErr w:type="spellEnd"/>
      <w:r w:rsidRPr="0075566B">
        <w:rPr>
          <w:rFonts w:ascii="Arial" w:hAnsi="Arial" w:cs="Arial"/>
          <w:sz w:val="18"/>
        </w:rPr>
        <w:t xml:space="preserve"> → </w:t>
      </w:r>
      <w:r w:rsidRPr="0075566B">
        <w:rPr>
          <w:rStyle w:val="HTMLCode"/>
          <w:rFonts w:ascii="Arial" w:hAnsi="Arial" w:cs="Arial"/>
          <w:sz w:val="18"/>
        </w:rPr>
        <w:t>Add folder to workspace</w:t>
      </w:r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karke</w:t>
      </w:r>
      <w:proofErr w:type="spellEnd"/>
      <w:r w:rsidRPr="0075566B">
        <w:rPr>
          <w:rFonts w:ascii="Arial" w:hAnsi="Arial" w:cs="Arial"/>
          <w:sz w:val="18"/>
        </w:rPr>
        <w:t xml:space="preserve"> project open </w:t>
      </w:r>
      <w:proofErr w:type="spellStart"/>
      <w:r w:rsidRPr="0075566B">
        <w:rPr>
          <w:rFonts w:ascii="Arial" w:hAnsi="Arial" w:cs="Arial"/>
          <w:sz w:val="18"/>
        </w:rPr>
        <w:t>karo</w:t>
      </w:r>
      <w:proofErr w:type="spellEnd"/>
      <w:r w:rsidRPr="0075566B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br/>
      </w:r>
    </w:p>
    <w:p w:rsidR="0075566B" w:rsidRPr="0075566B" w:rsidRDefault="0075566B" w:rsidP="0075566B">
      <w:pPr>
        <w:pStyle w:val="NormalWeb"/>
        <w:numPr>
          <w:ilvl w:val="0"/>
          <w:numId w:val="2"/>
        </w:numPr>
        <w:rPr>
          <w:rFonts w:ascii="Arial" w:hAnsi="Arial" w:cs="Arial"/>
          <w:sz w:val="18"/>
        </w:rPr>
      </w:pPr>
      <w:r w:rsidRPr="0075566B">
        <w:rPr>
          <w:rFonts w:ascii="Arial" w:hAnsi="Arial" w:cs="Arial"/>
          <w:sz w:val="18"/>
        </w:rPr>
        <w:t xml:space="preserve">Ab </w:t>
      </w:r>
      <w:proofErr w:type="spellStart"/>
      <w:r>
        <w:rPr>
          <w:rFonts w:ascii="Arial" w:hAnsi="Arial" w:cs="Arial"/>
          <w:sz w:val="18"/>
        </w:rPr>
        <w:t>kuch</w:t>
      </w:r>
      <w:proofErr w:type="spellEnd"/>
      <w:r>
        <w:rPr>
          <w:rFonts w:ascii="Arial" w:hAnsi="Arial" w:cs="Arial"/>
          <w:sz w:val="18"/>
        </w:rPr>
        <w:t xml:space="preserve"> files </w:t>
      </w:r>
      <w:proofErr w:type="spellStart"/>
      <w:r>
        <w:rPr>
          <w:rFonts w:ascii="Arial" w:hAnsi="Arial" w:cs="Arial"/>
          <w:sz w:val="18"/>
        </w:rPr>
        <w:t>nazar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aayengi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jaise</w:t>
      </w:r>
      <w:proofErr w:type="spellEnd"/>
      <w:r>
        <w:rPr>
          <w:rFonts w:ascii="Arial" w:hAnsi="Arial" w:cs="Arial"/>
          <w:sz w:val="18"/>
        </w:rPr>
        <w:t>.</w:t>
      </w:r>
    </w:p>
    <w:p w:rsidR="0075566B" w:rsidRPr="0075566B" w:rsidRDefault="0075566B" w:rsidP="0075566B">
      <w:pPr>
        <w:pStyle w:val="Heading4"/>
        <w:rPr>
          <w:rFonts w:ascii="Arial" w:hAnsi="Arial" w:cs="Arial"/>
          <w:i/>
          <w:u w:val="single"/>
        </w:rPr>
      </w:pPr>
      <w:proofErr w:type="spellStart"/>
      <w:r w:rsidRPr="0075566B">
        <w:rPr>
          <w:rFonts w:ascii="Segoe UI Symbol" w:hAnsi="Segoe UI Symbol" w:cs="Segoe UI Symbol"/>
          <w:i/>
          <w:u w:val="single"/>
        </w:rPr>
        <w:t>Package.json</w:t>
      </w:r>
      <w:proofErr w:type="spellEnd"/>
      <w:r>
        <w:rPr>
          <w:rFonts w:ascii="Segoe UI Symbol" w:hAnsi="Segoe UI Symbol" w:cs="Segoe UI Symbol"/>
          <w:i/>
          <w:u w:val="single"/>
        </w:rPr>
        <w:t xml:space="preserve"> </w:t>
      </w:r>
    </w:p>
    <w:p w:rsidR="0075566B" w:rsidRDefault="00642CDE" w:rsidP="0075566B">
      <w:pPr>
        <w:pStyle w:val="NormalWeb"/>
        <w:numPr>
          <w:ilvl w:val="0"/>
          <w:numId w:val="3"/>
        </w:numPr>
        <w:rPr>
          <w:rFonts w:ascii="Arial" w:hAnsi="Arial" w:cs="Arial"/>
          <w:sz w:val="18"/>
        </w:rPr>
      </w:pPr>
      <w:proofErr w:type="spellStart"/>
      <w:r>
        <w:rPr>
          <w:rStyle w:val="HTMLCode"/>
          <w:rFonts w:ascii="Arial" w:hAnsi="Arial" w:cs="Arial"/>
          <w:sz w:val="18"/>
        </w:rPr>
        <w:t>P</w:t>
      </w:r>
      <w:r w:rsidRPr="0075566B">
        <w:rPr>
          <w:rStyle w:val="HTMLCode"/>
          <w:rFonts w:ascii="Arial" w:hAnsi="Arial" w:cs="Arial"/>
          <w:sz w:val="18"/>
        </w:rPr>
        <w:t>ackage.json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ek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config</w:t>
      </w:r>
      <w:proofErr w:type="spellEnd"/>
      <w:r w:rsidRPr="0075566B">
        <w:rPr>
          <w:rFonts w:ascii="Arial" w:hAnsi="Arial" w:cs="Arial"/>
          <w:sz w:val="18"/>
        </w:rPr>
        <w:t xml:space="preserve"> file </w:t>
      </w:r>
      <w:proofErr w:type="spellStart"/>
      <w:r w:rsidRPr="0075566B">
        <w:rPr>
          <w:rFonts w:ascii="Arial" w:hAnsi="Arial" w:cs="Arial"/>
          <w:sz w:val="18"/>
        </w:rPr>
        <w:t>hoti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hai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jisme</w:t>
      </w:r>
      <w:proofErr w:type="spellEnd"/>
      <w:r w:rsidRPr="0075566B">
        <w:rPr>
          <w:rFonts w:ascii="Arial" w:hAnsi="Arial" w:cs="Arial"/>
          <w:sz w:val="18"/>
        </w:rPr>
        <w:t xml:space="preserve"> sari used libraries </w:t>
      </w:r>
      <w:proofErr w:type="spellStart"/>
      <w:r w:rsidRPr="0075566B">
        <w:rPr>
          <w:rFonts w:ascii="Arial" w:hAnsi="Arial" w:cs="Arial"/>
          <w:sz w:val="18"/>
        </w:rPr>
        <w:t>aur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unki</w:t>
      </w:r>
      <w:proofErr w:type="spellEnd"/>
      <w:r w:rsidRPr="0075566B">
        <w:rPr>
          <w:rFonts w:ascii="Arial" w:hAnsi="Arial" w:cs="Arial"/>
          <w:sz w:val="18"/>
        </w:rPr>
        <w:t xml:space="preserve"> versions </w:t>
      </w:r>
      <w:proofErr w:type="spellStart"/>
      <w:r w:rsidRPr="0075566B">
        <w:rPr>
          <w:rFonts w:ascii="Arial" w:hAnsi="Arial" w:cs="Arial"/>
          <w:sz w:val="18"/>
        </w:rPr>
        <w:t>likhi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hoti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hain</w:t>
      </w:r>
      <w:proofErr w:type="spellEnd"/>
      <w:r w:rsidRPr="0075566B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br/>
      </w:r>
    </w:p>
    <w:p w:rsidR="0075566B" w:rsidRPr="00642CDE" w:rsidRDefault="0075566B" w:rsidP="00642CDE">
      <w:pPr>
        <w:pStyle w:val="NormalWeb"/>
        <w:numPr>
          <w:ilvl w:val="0"/>
          <w:numId w:val="3"/>
        </w:numPr>
        <w:rPr>
          <w:rFonts w:ascii="Arial" w:hAnsi="Arial" w:cs="Arial"/>
          <w:sz w:val="18"/>
        </w:rPr>
      </w:pPr>
      <w:r w:rsidRPr="0075566B">
        <w:rPr>
          <w:rFonts w:ascii="Arial" w:hAnsi="Arial" w:cs="Arial"/>
          <w:sz w:val="18"/>
        </w:rPr>
        <w:t xml:space="preserve">React </w:t>
      </w:r>
      <w:proofErr w:type="spellStart"/>
      <w:r w:rsidRPr="0075566B">
        <w:rPr>
          <w:rFonts w:ascii="Arial" w:hAnsi="Arial" w:cs="Arial"/>
          <w:sz w:val="18"/>
        </w:rPr>
        <w:t>ek</w:t>
      </w:r>
      <w:proofErr w:type="spellEnd"/>
      <w:r w:rsidRPr="0075566B">
        <w:rPr>
          <w:rFonts w:ascii="Arial" w:hAnsi="Arial" w:cs="Arial"/>
          <w:sz w:val="18"/>
        </w:rPr>
        <w:t xml:space="preserve"> library </w:t>
      </w:r>
      <w:proofErr w:type="spellStart"/>
      <w:r w:rsidRPr="0075566B">
        <w:rPr>
          <w:rFonts w:ascii="Arial" w:hAnsi="Arial" w:cs="Arial"/>
          <w:sz w:val="18"/>
        </w:rPr>
        <w:t>hai</w:t>
      </w:r>
      <w:proofErr w:type="spellEnd"/>
      <w:r w:rsidRPr="0075566B">
        <w:rPr>
          <w:rFonts w:ascii="Arial" w:hAnsi="Arial" w:cs="Arial"/>
          <w:sz w:val="18"/>
        </w:rPr>
        <w:t xml:space="preserve">, </w:t>
      </w:r>
      <w:proofErr w:type="spellStart"/>
      <w:r w:rsidRPr="0075566B">
        <w:rPr>
          <w:rFonts w:ascii="Arial" w:hAnsi="Arial" w:cs="Arial"/>
          <w:sz w:val="18"/>
        </w:rPr>
        <w:t>aur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isko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banane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ke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liye</w:t>
      </w:r>
      <w:proofErr w:type="spellEnd"/>
      <w:r w:rsidRPr="0075566B">
        <w:rPr>
          <w:rFonts w:ascii="Arial" w:hAnsi="Arial" w:cs="Arial"/>
          <w:sz w:val="18"/>
        </w:rPr>
        <w:t xml:space="preserve"> core JS </w:t>
      </w:r>
      <w:proofErr w:type="spellStart"/>
      <w:r w:rsidRPr="0075566B">
        <w:rPr>
          <w:rFonts w:ascii="Arial" w:hAnsi="Arial" w:cs="Arial"/>
          <w:sz w:val="18"/>
        </w:rPr>
        <w:t>ke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saath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kuch</w:t>
      </w:r>
      <w:proofErr w:type="spellEnd"/>
      <w:r w:rsidRPr="0075566B">
        <w:rPr>
          <w:rFonts w:ascii="Arial" w:hAnsi="Arial" w:cs="Arial"/>
          <w:sz w:val="18"/>
        </w:rPr>
        <w:t xml:space="preserve"> extra libraries </w:t>
      </w:r>
      <w:proofErr w:type="spellStart"/>
      <w:r w:rsidRPr="0075566B">
        <w:rPr>
          <w:rFonts w:ascii="Arial" w:hAnsi="Arial" w:cs="Arial"/>
          <w:sz w:val="18"/>
        </w:rPr>
        <w:t>bhi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hoti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hain</w:t>
      </w:r>
      <w:proofErr w:type="spellEnd"/>
      <w:r w:rsidRPr="0075566B">
        <w:rPr>
          <w:rFonts w:ascii="Arial" w:hAnsi="Arial" w:cs="Arial"/>
          <w:sz w:val="18"/>
        </w:rPr>
        <w:t>.</w:t>
      </w:r>
      <w:r w:rsidRPr="00642CDE">
        <w:rPr>
          <w:rFonts w:ascii="Arial" w:hAnsi="Arial" w:cs="Arial"/>
          <w:sz w:val="18"/>
        </w:rPr>
        <w:br/>
      </w:r>
    </w:p>
    <w:p w:rsidR="0075566B" w:rsidRPr="0075566B" w:rsidRDefault="0075566B" w:rsidP="0075566B">
      <w:pPr>
        <w:pStyle w:val="NormalWeb"/>
        <w:numPr>
          <w:ilvl w:val="0"/>
          <w:numId w:val="3"/>
        </w:numPr>
        <w:rPr>
          <w:rFonts w:ascii="Arial" w:hAnsi="Arial" w:cs="Arial"/>
          <w:sz w:val="18"/>
        </w:rPr>
      </w:pPr>
      <w:proofErr w:type="spellStart"/>
      <w:r w:rsidRPr="0075566B">
        <w:rPr>
          <w:rFonts w:ascii="Arial" w:hAnsi="Arial" w:cs="Arial"/>
          <w:sz w:val="18"/>
        </w:rPr>
        <w:t>Kuch</w:t>
      </w:r>
      <w:proofErr w:type="spellEnd"/>
      <w:r w:rsidRPr="0075566B">
        <w:rPr>
          <w:rFonts w:ascii="Arial" w:hAnsi="Arial" w:cs="Arial"/>
          <w:sz w:val="18"/>
        </w:rPr>
        <w:t xml:space="preserve"> libraries </w:t>
      </w:r>
      <w:r w:rsidRPr="0075566B">
        <w:rPr>
          <w:rStyle w:val="Strong"/>
          <w:rFonts w:ascii="Arial" w:hAnsi="Arial" w:cs="Arial"/>
          <w:sz w:val="18"/>
        </w:rPr>
        <w:t>private</w:t>
      </w:r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hoti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hain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aur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kuch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r w:rsidRPr="0075566B">
        <w:rPr>
          <w:rStyle w:val="Strong"/>
          <w:rFonts w:ascii="Arial" w:hAnsi="Arial" w:cs="Arial"/>
          <w:sz w:val="18"/>
        </w:rPr>
        <w:t>public</w:t>
      </w:r>
      <w:r w:rsidRPr="0075566B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br/>
      </w:r>
    </w:p>
    <w:p w:rsidR="0075566B" w:rsidRDefault="0075566B" w:rsidP="0075566B">
      <w:pPr>
        <w:pStyle w:val="NormalWeb"/>
        <w:numPr>
          <w:ilvl w:val="0"/>
          <w:numId w:val="3"/>
        </w:numPr>
        <w:rPr>
          <w:rFonts w:ascii="Arial" w:hAnsi="Arial" w:cs="Arial"/>
          <w:sz w:val="18"/>
        </w:rPr>
      </w:pPr>
      <w:r w:rsidRPr="0075566B">
        <w:rPr>
          <w:rFonts w:ascii="Arial" w:hAnsi="Arial" w:cs="Arial"/>
          <w:sz w:val="18"/>
        </w:rPr>
        <w:t xml:space="preserve">Agar </w:t>
      </w:r>
      <w:proofErr w:type="spellStart"/>
      <w:proofErr w:type="gramStart"/>
      <w:r w:rsidRPr="0075566B">
        <w:rPr>
          <w:rFonts w:ascii="Arial" w:hAnsi="Arial" w:cs="Arial"/>
          <w:sz w:val="18"/>
        </w:rPr>
        <w:t>kisi</w:t>
      </w:r>
      <w:proofErr w:type="spellEnd"/>
      <w:proofErr w:type="gramEnd"/>
      <w:r w:rsidRPr="0075566B">
        <w:rPr>
          <w:rFonts w:ascii="Arial" w:hAnsi="Arial" w:cs="Arial"/>
          <w:sz w:val="18"/>
        </w:rPr>
        <w:t xml:space="preserve"> library </w:t>
      </w:r>
      <w:proofErr w:type="spellStart"/>
      <w:r w:rsidRPr="0075566B">
        <w:rPr>
          <w:rFonts w:ascii="Arial" w:hAnsi="Arial" w:cs="Arial"/>
          <w:sz w:val="18"/>
        </w:rPr>
        <w:t>ki</w:t>
      </w:r>
      <w:proofErr w:type="spellEnd"/>
      <w:r w:rsidRPr="0075566B">
        <w:rPr>
          <w:rFonts w:ascii="Arial" w:hAnsi="Arial" w:cs="Arial"/>
          <w:sz w:val="18"/>
        </w:rPr>
        <w:t xml:space="preserve"> </w:t>
      </w:r>
      <w:proofErr w:type="spellStart"/>
      <w:r w:rsidRPr="0075566B">
        <w:rPr>
          <w:rFonts w:ascii="Arial" w:hAnsi="Arial" w:cs="Arial"/>
          <w:sz w:val="18"/>
        </w:rPr>
        <w:t>zarurat</w:t>
      </w:r>
      <w:proofErr w:type="spellEnd"/>
      <w:r w:rsidRPr="0075566B">
        <w:rPr>
          <w:rFonts w:ascii="Arial" w:hAnsi="Arial" w:cs="Arial"/>
          <w:sz w:val="18"/>
        </w:rPr>
        <w:t xml:space="preserve"> ho to hum install </w:t>
      </w:r>
      <w:proofErr w:type="spellStart"/>
      <w:r w:rsidRPr="0075566B">
        <w:rPr>
          <w:rFonts w:ascii="Arial" w:hAnsi="Arial" w:cs="Arial"/>
          <w:sz w:val="18"/>
        </w:rPr>
        <w:t>kar</w:t>
      </w:r>
      <w:r>
        <w:rPr>
          <w:rFonts w:ascii="Arial" w:hAnsi="Arial" w:cs="Arial"/>
          <w:sz w:val="18"/>
        </w:rPr>
        <w:t>e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ga</w:t>
      </w:r>
      <w:proofErr w:type="spellEnd"/>
      <w:r w:rsidR="00642CDE">
        <w:rPr>
          <w:rFonts w:ascii="Arial" w:hAnsi="Arial" w:cs="Arial"/>
          <w:sz w:val="18"/>
        </w:rPr>
        <w:t xml:space="preserve"> </w:t>
      </w:r>
      <w:proofErr w:type="spellStart"/>
      <w:r w:rsidR="00642CDE">
        <w:rPr>
          <w:rFonts w:ascii="Arial" w:hAnsi="Arial" w:cs="Arial"/>
          <w:sz w:val="18"/>
        </w:rPr>
        <w:t>khud</w:t>
      </w:r>
      <w:proofErr w:type="spellEnd"/>
      <w:r w:rsidR="00642CDE">
        <w:rPr>
          <w:rFonts w:ascii="Arial" w:hAnsi="Arial" w:cs="Arial"/>
          <w:sz w:val="18"/>
        </w:rPr>
        <w:t xml:space="preserve"> </w:t>
      </w:r>
      <w:proofErr w:type="spellStart"/>
      <w:r w:rsidR="00642CDE">
        <w:rPr>
          <w:rFonts w:ascii="Arial" w:hAnsi="Arial" w:cs="Arial"/>
          <w:sz w:val="18"/>
        </w:rPr>
        <w:t>sa</w:t>
      </w:r>
      <w:proofErr w:type="spellEnd"/>
      <w:r w:rsidR="00642CDE">
        <w:rPr>
          <w:rFonts w:ascii="Arial" w:hAnsi="Arial" w:cs="Arial"/>
          <w:sz w:val="18"/>
        </w:rPr>
        <w:t xml:space="preserve"> for example (Router)</w:t>
      </w:r>
      <w:r w:rsidRPr="0075566B">
        <w:rPr>
          <w:rFonts w:ascii="Arial" w:hAnsi="Arial" w:cs="Arial"/>
          <w:sz w:val="18"/>
        </w:rPr>
        <w:t>.</w:t>
      </w:r>
      <w:r w:rsidR="00642CDE">
        <w:rPr>
          <w:rFonts w:ascii="Arial" w:hAnsi="Arial" w:cs="Arial"/>
          <w:sz w:val="18"/>
        </w:rPr>
        <w:br/>
      </w:r>
    </w:p>
    <w:p w:rsidR="00642CDE" w:rsidRDefault="00642CDE" w:rsidP="0075566B">
      <w:pPr>
        <w:pStyle w:val="NormalWeb"/>
        <w:numPr>
          <w:ilvl w:val="0"/>
          <w:numId w:val="3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Age </w:t>
      </w:r>
      <w:proofErr w:type="spellStart"/>
      <w:r>
        <w:rPr>
          <w:rFonts w:ascii="Arial" w:hAnsi="Arial" w:cs="Arial"/>
          <w:sz w:val="18"/>
        </w:rPr>
        <w:t>node_Module</w:t>
      </w:r>
      <w:proofErr w:type="spellEnd"/>
      <w:r>
        <w:rPr>
          <w:rFonts w:ascii="Arial" w:hAnsi="Arial" w:cs="Arial"/>
          <w:sz w:val="18"/>
        </w:rPr>
        <w:t xml:space="preserve"> file ha to </w:t>
      </w:r>
      <w:proofErr w:type="spellStart"/>
      <w:r>
        <w:rPr>
          <w:rFonts w:ascii="Arial" w:hAnsi="Arial" w:cs="Arial"/>
          <w:sz w:val="18"/>
        </w:rPr>
        <w:t>npx</w:t>
      </w:r>
      <w:proofErr w:type="spellEnd"/>
      <w:r>
        <w:rPr>
          <w:rFonts w:ascii="Arial" w:hAnsi="Arial" w:cs="Arial"/>
          <w:sz w:val="18"/>
        </w:rPr>
        <w:t xml:space="preserve"> install skill </w:t>
      </w:r>
      <w:proofErr w:type="spellStart"/>
      <w:r>
        <w:rPr>
          <w:rFonts w:ascii="Arial" w:hAnsi="Arial" w:cs="Arial"/>
          <w:sz w:val="18"/>
        </w:rPr>
        <w:t>kar</w:t>
      </w:r>
      <w:proofErr w:type="spellEnd"/>
      <w:r>
        <w:rPr>
          <w:rFonts w:ascii="Arial" w:hAnsi="Arial" w:cs="Arial"/>
          <w:sz w:val="18"/>
        </w:rPr>
        <w:t xml:space="preserve"> do.</w:t>
      </w:r>
      <w:r>
        <w:rPr>
          <w:rFonts w:ascii="Arial" w:hAnsi="Arial" w:cs="Arial"/>
          <w:sz w:val="18"/>
        </w:rPr>
        <w:br/>
      </w:r>
    </w:p>
    <w:p w:rsidR="00642CDE" w:rsidRPr="00642CDE" w:rsidRDefault="00642CDE" w:rsidP="00642CDE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18"/>
        </w:rPr>
        <w:t xml:space="preserve">After that type in vs code terminal bash </w:t>
      </w:r>
      <w:proofErr w:type="spellStart"/>
      <w:r>
        <w:rPr>
          <w:rFonts w:ascii="Arial" w:hAnsi="Arial" w:cs="Arial"/>
          <w:sz w:val="18"/>
        </w:rPr>
        <w:t>npm</w:t>
      </w:r>
      <w:proofErr w:type="spellEnd"/>
      <w:r>
        <w:rPr>
          <w:rFonts w:ascii="Arial" w:hAnsi="Arial" w:cs="Arial"/>
          <w:sz w:val="18"/>
        </w:rPr>
        <w:t xml:space="preserve"> start wait 30s the react spinner come </w:t>
      </w:r>
      <w:proofErr w:type="gramStart"/>
      <w:r>
        <w:rPr>
          <w:rFonts w:ascii="Arial" w:hAnsi="Arial" w:cs="Arial"/>
          <w:sz w:val="18"/>
        </w:rPr>
        <w:t>it’s</w:t>
      </w:r>
      <w:proofErr w:type="gramEnd"/>
      <w:r>
        <w:rPr>
          <w:rFonts w:ascii="Arial" w:hAnsi="Arial" w:cs="Arial"/>
          <w:sz w:val="18"/>
        </w:rPr>
        <w:t xml:space="preserve"> mean file run without error.</w:t>
      </w:r>
      <w:r>
        <w:rPr>
          <w:rFonts w:ascii="Arial" w:hAnsi="Arial" w:cs="Arial"/>
          <w:sz w:val="18"/>
        </w:rPr>
        <w:br/>
      </w:r>
    </w:p>
    <w:p w:rsidR="00642CDE" w:rsidRPr="00642CDE" w:rsidRDefault="00642CDE" w:rsidP="00642CDE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18"/>
        </w:rPr>
        <w:t xml:space="preserve">Now we go to App.js &amp; select all then remove all clear all thing ab ham </w:t>
      </w:r>
      <w:proofErr w:type="spellStart"/>
      <w:r>
        <w:rPr>
          <w:rFonts w:ascii="Arial" w:hAnsi="Arial" w:cs="Arial"/>
          <w:sz w:val="18"/>
        </w:rPr>
        <w:t>apna</w:t>
      </w:r>
      <w:proofErr w:type="spellEnd"/>
      <w:r>
        <w:rPr>
          <w:rFonts w:ascii="Arial" w:hAnsi="Arial" w:cs="Arial"/>
          <w:sz w:val="18"/>
        </w:rPr>
        <w:t xml:space="preserve"> function </w:t>
      </w:r>
      <w:proofErr w:type="spellStart"/>
      <w:r>
        <w:rPr>
          <w:rFonts w:ascii="Arial" w:hAnsi="Arial" w:cs="Arial"/>
          <w:sz w:val="18"/>
        </w:rPr>
        <w:t>bnaye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ga.</w:t>
      </w:r>
      <w:proofErr w:type="spellEnd"/>
      <w:r>
        <w:rPr>
          <w:rFonts w:ascii="Arial" w:hAnsi="Arial" w:cs="Arial"/>
          <w:sz w:val="18"/>
        </w:rPr>
        <w:br/>
      </w:r>
    </w:p>
    <w:p w:rsidR="00642CDE" w:rsidRPr="00642CDE" w:rsidRDefault="00642CDE" w:rsidP="00642CDE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18"/>
        </w:rPr>
        <w:t xml:space="preserve">2 type </w:t>
      </w:r>
      <w:proofErr w:type="spellStart"/>
      <w:r>
        <w:rPr>
          <w:rFonts w:ascii="Arial" w:hAnsi="Arial" w:cs="Arial"/>
          <w:sz w:val="18"/>
        </w:rPr>
        <w:t>ka</w:t>
      </w:r>
      <w:proofErr w:type="spellEnd"/>
      <w:r>
        <w:rPr>
          <w:rFonts w:ascii="Arial" w:hAnsi="Arial" w:cs="Arial"/>
          <w:sz w:val="18"/>
        </w:rPr>
        <w:t xml:space="preserve"> function </w:t>
      </w:r>
      <w:proofErr w:type="spellStart"/>
      <w:r>
        <w:rPr>
          <w:rFonts w:ascii="Arial" w:hAnsi="Arial" w:cs="Arial"/>
          <w:sz w:val="18"/>
        </w:rPr>
        <w:t>honge</w:t>
      </w:r>
      <w:proofErr w:type="spellEnd"/>
      <w:r>
        <w:rPr>
          <w:rFonts w:ascii="Arial" w:hAnsi="Arial" w:cs="Arial"/>
          <w:sz w:val="18"/>
        </w:rPr>
        <w:t xml:space="preserve"> first is arrow function second is normal jo </w:t>
      </w:r>
      <w:proofErr w:type="spellStart"/>
      <w:r>
        <w:rPr>
          <w:rFonts w:ascii="Arial" w:hAnsi="Arial" w:cs="Arial"/>
          <w:sz w:val="18"/>
        </w:rPr>
        <w:t>sahi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lage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bna</w:t>
      </w:r>
      <w:proofErr w:type="spellEnd"/>
      <w:r>
        <w:rPr>
          <w:rFonts w:ascii="Arial" w:hAnsi="Arial" w:cs="Arial"/>
          <w:sz w:val="18"/>
        </w:rPr>
        <w:t xml:space="preserve"> lo setup user interface code</w:t>
      </w:r>
    </w:p>
    <w:p w:rsidR="0075566B" w:rsidRPr="00751501" w:rsidRDefault="00642CDE" w:rsidP="00751501">
      <w:pPr>
        <w:pStyle w:val="NormalWeb"/>
        <w:ind w:left="720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Const</w:t>
      </w:r>
      <w:proofErr w:type="spellEnd"/>
      <w:r>
        <w:rPr>
          <w:rFonts w:ascii="Arial" w:hAnsi="Arial" w:cs="Arial"/>
          <w:sz w:val="18"/>
        </w:rPr>
        <w:t xml:space="preserve"> App = () =</w:t>
      </w:r>
      <w:proofErr w:type="gramStart"/>
      <w:r>
        <w:rPr>
          <w:rFonts w:ascii="Arial" w:hAnsi="Arial" w:cs="Arial"/>
          <w:sz w:val="18"/>
        </w:rPr>
        <w:t>&gt;{</w:t>
      </w:r>
      <w:proofErr w:type="gramEnd"/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  <w:t xml:space="preserve">   return(</w:t>
      </w:r>
      <w:r>
        <w:rPr>
          <w:rFonts w:ascii="Arial" w:hAnsi="Arial" w:cs="Arial"/>
          <w:sz w:val="18"/>
        </w:rPr>
        <w:br/>
        <w:t xml:space="preserve">        &lt;div&gt;</w:t>
      </w:r>
      <w:r>
        <w:rPr>
          <w:rFonts w:ascii="Arial" w:hAnsi="Arial" w:cs="Arial"/>
          <w:sz w:val="18"/>
        </w:rPr>
        <w:br/>
        <w:t xml:space="preserve">        </w:t>
      </w:r>
      <w:r>
        <w:rPr>
          <w:rFonts w:ascii="Arial" w:hAnsi="Arial" w:cs="Arial"/>
          <w:sz w:val="18"/>
        </w:rPr>
        <w:br/>
        <w:t xml:space="preserve">       &lt;h1&gt;  Hello…  </w:t>
      </w:r>
      <w:r>
        <w:rPr>
          <w:rFonts w:ascii="Arial" w:hAnsi="Arial" w:cs="Arial"/>
          <w:sz w:val="18"/>
        </w:rPr>
        <w:t>&lt;</w:t>
      </w:r>
      <w:r>
        <w:rPr>
          <w:rFonts w:ascii="Arial" w:hAnsi="Arial" w:cs="Arial"/>
          <w:sz w:val="18"/>
        </w:rPr>
        <w:t>/</w:t>
      </w:r>
      <w:r>
        <w:rPr>
          <w:rFonts w:ascii="Arial" w:hAnsi="Arial" w:cs="Arial"/>
          <w:sz w:val="18"/>
        </w:rPr>
        <w:t>h1&gt;</w:t>
      </w:r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  <w:t xml:space="preserve">        </w:t>
      </w:r>
      <w:r>
        <w:rPr>
          <w:rFonts w:ascii="Arial" w:hAnsi="Arial" w:cs="Arial"/>
          <w:sz w:val="18"/>
        </w:rPr>
        <w:t>&lt;</w:t>
      </w:r>
      <w:r>
        <w:rPr>
          <w:rFonts w:ascii="Arial" w:hAnsi="Arial" w:cs="Arial"/>
          <w:sz w:val="18"/>
        </w:rPr>
        <w:t>/</w:t>
      </w:r>
      <w:r>
        <w:rPr>
          <w:rFonts w:ascii="Arial" w:hAnsi="Arial" w:cs="Arial"/>
          <w:sz w:val="18"/>
        </w:rPr>
        <w:t>div&gt;</w:t>
      </w:r>
      <w:r>
        <w:rPr>
          <w:rFonts w:ascii="Arial" w:hAnsi="Arial" w:cs="Arial"/>
          <w:sz w:val="18"/>
        </w:rPr>
        <w:br/>
        <w:t xml:space="preserve">   )</w:t>
      </w:r>
      <w:r>
        <w:rPr>
          <w:rFonts w:ascii="Arial" w:hAnsi="Arial" w:cs="Arial"/>
          <w:sz w:val="18"/>
        </w:rPr>
        <w:br/>
        <w:t xml:space="preserve">} </w:t>
      </w:r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  <w:t>export default App;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u w:val="single"/>
        </w:rPr>
        <w:lastRenderedPageBreak/>
        <w:br/>
      </w:r>
      <w:r>
        <w:rPr>
          <w:rFonts w:ascii="Arial" w:hAnsi="Arial" w:cs="Arial"/>
          <w:b/>
          <w:u w:val="single"/>
        </w:rPr>
        <w:br/>
        <w:t xml:space="preserve">2) </w:t>
      </w:r>
      <w:proofErr w:type="spellStart"/>
      <w:r w:rsidRPr="00642CDE">
        <w:rPr>
          <w:rFonts w:ascii="Arial" w:hAnsi="Arial" w:cs="Arial"/>
          <w:b/>
          <w:u w:val="single"/>
        </w:rPr>
        <w:t>Vite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75566B" w:rsidRPr="00642CDE">
        <w:rPr>
          <w:rFonts w:ascii="Arial" w:hAnsi="Arial" w:cs="Arial"/>
          <w:sz w:val="18"/>
        </w:rPr>
        <w:t xml:space="preserve">Agar </w:t>
      </w:r>
      <w:proofErr w:type="spellStart"/>
      <w:r w:rsidR="0075566B" w:rsidRPr="00642CDE">
        <w:rPr>
          <w:rFonts w:ascii="Arial" w:hAnsi="Arial" w:cs="Arial"/>
          <w:sz w:val="18"/>
        </w:rPr>
        <w:t>aap</w:t>
      </w:r>
      <w:proofErr w:type="spellEnd"/>
      <w:r w:rsidR="0075566B" w:rsidRPr="00642CDE">
        <w:rPr>
          <w:rFonts w:ascii="Arial" w:hAnsi="Arial" w:cs="Arial"/>
          <w:sz w:val="18"/>
        </w:rPr>
        <w:t xml:space="preserve"> new folder </w:t>
      </w:r>
      <w:proofErr w:type="spellStart"/>
      <w:r w:rsidR="0075566B" w:rsidRPr="00642CDE">
        <w:rPr>
          <w:rFonts w:ascii="Arial" w:hAnsi="Arial" w:cs="Arial"/>
          <w:sz w:val="18"/>
        </w:rPr>
        <w:t>kisi</w:t>
      </w:r>
      <w:proofErr w:type="spellEnd"/>
      <w:r w:rsidR="0075566B" w:rsidRPr="00642CDE">
        <w:rPr>
          <w:rFonts w:ascii="Arial" w:hAnsi="Arial" w:cs="Arial"/>
          <w:sz w:val="18"/>
        </w:rPr>
        <w:t xml:space="preserve"> specific location par banana </w:t>
      </w:r>
      <w:proofErr w:type="spellStart"/>
      <w:r w:rsidR="0075566B" w:rsidRPr="00642CDE">
        <w:rPr>
          <w:rFonts w:ascii="Arial" w:hAnsi="Arial" w:cs="Arial"/>
          <w:sz w:val="18"/>
        </w:rPr>
        <w:t>chahte</w:t>
      </w:r>
      <w:proofErr w:type="spellEnd"/>
      <w:r w:rsidR="0075566B" w:rsidRPr="00642CDE">
        <w:rPr>
          <w:rFonts w:ascii="Arial" w:hAnsi="Arial" w:cs="Arial"/>
          <w:sz w:val="18"/>
        </w:rPr>
        <w:t xml:space="preserve"> ho to terminal </w:t>
      </w:r>
      <w:proofErr w:type="spellStart"/>
      <w:r w:rsidR="0075566B" w:rsidRPr="00642CDE">
        <w:rPr>
          <w:rFonts w:ascii="Arial" w:hAnsi="Arial" w:cs="Arial"/>
          <w:sz w:val="18"/>
        </w:rPr>
        <w:t>mein</w:t>
      </w:r>
      <w:proofErr w:type="spellEnd"/>
      <w:r w:rsidR="0075566B" w:rsidRPr="00642CDE">
        <w:rPr>
          <w:rFonts w:ascii="Arial" w:hAnsi="Arial" w:cs="Arial"/>
          <w:sz w:val="18"/>
        </w:rPr>
        <w:t xml:space="preserve"> </w:t>
      </w:r>
      <w:proofErr w:type="spellStart"/>
      <w:r w:rsidR="0075566B" w:rsidRPr="00642CDE">
        <w:rPr>
          <w:rFonts w:ascii="Arial" w:hAnsi="Arial" w:cs="Arial"/>
          <w:sz w:val="18"/>
        </w:rPr>
        <w:t>likho</w:t>
      </w:r>
      <w:proofErr w:type="spellEnd"/>
      <w:r w:rsidR="0075566B" w:rsidRPr="00642CDE">
        <w:rPr>
          <w:rFonts w:ascii="Arial" w:hAnsi="Arial" w:cs="Arial"/>
          <w:sz w:val="18"/>
        </w:rPr>
        <w:t>:</w:t>
      </w:r>
      <w:r w:rsidR="00751501">
        <w:rPr>
          <w:rFonts w:ascii="Arial" w:hAnsi="Arial" w:cs="Arial"/>
          <w:sz w:val="18"/>
        </w:rPr>
        <w:br/>
      </w:r>
      <w:r w:rsidR="00751501">
        <w:rPr>
          <w:rStyle w:val="HTMLCode"/>
          <w:rFonts w:ascii="Arial" w:hAnsi="Arial" w:cs="Arial"/>
        </w:rPr>
        <w:br/>
      </w:r>
      <w:proofErr w:type="spellStart"/>
      <w:r w:rsidR="0075566B" w:rsidRPr="00751501">
        <w:rPr>
          <w:rStyle w:val="HTMLCode"/>
          <w:rFonts w:ascii="Arial" w:hAnsi="Arial" w:cs="Arial"/>
          <w:sz w:val="18"/>
        </w:rPr>
        <w:t>mkdir</w:t>
      </w:r>
      <w:proofErr w:type="spellEnd"/>
      <w:r w:rsidR="0075566B" w:rsidRPr="00751501">
        <w:rPr>
          <w:rStyle w:val="HTMLCode"/>
          <w:rFonts w:ascii="Arial" w:hAnsi="Arial" w:cs="Arial"/>
          <w:sz w:val="18"/>
        </w:rPr>
        <w:t xml:space="preserve"> folder-name</w:t>
      </w:r>
      <w:r w:rsidR="0075566B" w:rsidRPr="0075566B">
        <w:rPr>
          <w:rStyle w:val="HTMLCode"/>
          <w:rFonts w:ascii="Arial" w:hAnsi="Arial" w:cs="Arial"/>
        </w:rPr>
        <w:t xml:space="preserve">       </w:t>
      </w:r>
      <w:r w:rsidR="0075566B" w:rsidRPr="00751501">
        <w:rPr>
          <w:rStyle w:val="hljs-comment"/>
          <w:rFonts w:ascii="Arial" w:hAnsi="Arial" w:cs="Arial"/>
          <w:sz w:val="18"/>
        </w:rPr>
        <w:t>// Make directory</w:t>
      </w:r>
      <w:r w:rsidR="0075566B" w:rsidRPr="0075566B">
        <w:rPr>
          <w:rStyle w:val="hljs-comment"/>
          <w:rFonts w:ascii="Arial" w:hAnsi="Arial" w:cs="Arial"/>
        </w:rPr>
        <w:t xml:space="preserve">  </w:t>
      </w:r>
      <w:r w:rsidR="00751501">
        <w:rPr>
          <w:rStyle w:val="hljs-comment"/>
          <w:rFonts w:ascii="Arial" w:hAnsi="Arial" w:cs="Arial"/>
        </w:rPr>
        <w:br/>
      </w:r>
      <w:r w:rsidR="00751501">
        <w:rPr>
          <w:rStyle w:val="hljs-comment"/>
          <w:rFonts w:ascii="Arial" w:hAnsi="Arial" w:cs="Arial"/>
        </w:rPr>
        <w:br/>
      </w:r>
      <w:r w:rsidR="0075566B" w:rsidRPr="00751501">
        <w:rPr>
          <w:rStyle w:val="HTMLCode"/>
          <w:rFonts w:ascii="Arial" w:hAnsi="Arial" w:cs="Arial"/>
          <w:sz w:val="18"/>
        </w:rPr>
        <w:t>cd folder-name</w:t>
      </w:r>
      <w:r w:rsidR="0075566B" w:rsidRPr="0075566B">
        <w:rPr>
          <w:rStyle w:val="HTMLCode"/>
          <w:rFonts w:ascii="Arial" w:hAnsi="Arial" w:cs="Arial"/>
        </w:rPr>
        <w:t xml:space="preserve">          </w:t>
      </w:r>
      <w:r w:rsidR="0075566B" w:rsidRPr="00751501">
        <w:rPr>
          <w:rStyle w:val="hljs-comment"/>
          <w:rFonts w:ascii="Arial" w:hAnsi="Arial" w:cs="Arial"/>
          <w:sz w:val="18"/>
        </w:rPr>
        <w:t>// Change directory</w:t>
      </w:r>
      <w:r w:rsidR="00751501">
        <w:rPr>
          <w:rStyle w:val="HTMLCode"/>
          <w:rFonts w:ascii="Arial" w:hAnsi="Arial" w:cs="Arial"/>
          <w:sz w:val="24"/>
          <w:szCs w:val="24"/>
        </w:rPr>
        <w:br/>
      </w:r>
      <w:r w:rsidR="00751501">
        <w:rPr>
          <w:rStyle w:val="HTMLCode"/>
          <w:rFonts w:ascii="Arial" w:hAnsi="Arial" w:cs="Arial"/>
          <w:sz w:val="24"/>
          <w:szCs w:val="24"/>
        </w:rPr>
        <w:br/>
      </w:r>
      <w:r w:rsidR="0075566B" w:rsidRPr="00751501">
        <w:rPr>
          <w:rFonts w:ascii="Arial" w:hAnsi="Arial" w:cs="Arial"/>
          <w:sz w:val="18"/>
        </w:rPr>
        <w:t xml:space="preserve">Ab type </w:t>
      </w:r>
      <w:proofErr w:type="spellStart"/>
      <w:r w:rsidR="0075566B" w:rsidRPr="00751501">
        <w:rPr>
          <w:rFonts w:ascii="Arial" w:hAnsi="Arial" w:cs="Arial"/>
          <w:sz w:val="18"/>
        </w:rPr>
        <w:t>karo</w:t>
      </w:r>
      <w:proofErr w:type="spellEnd"/>
      <w:r w:rsidR="00751501">
        <w:rPr>
          <w:rFonts w:ascii="Arial" w:hAnsi="Arial" w:cs="Arial"/>
          <w:sz w:val="18"/>
        </w:rPr>
        <w:br/>
      </w:r>
      <w:r w:rsidR="00751501">
        <w:rPr>
          <w:rStyle w:val="HTMLCode"/>
          <w:rFonts w:ascii="Arial" w:hAnsi="Arial" w:cs="Arial"/>
          <w:sz w:val="18"/>
        </w:rPr>
        <w:br/>
      </w:r>
      <w:proofErr w:type="spellStart"/>
      <w:r w:rsidR="0075566B" w:rsidRPr="00751501">
        <w:rPr>
          <w:rStyle w:val="HTMLCode"/>
          <w:rFonts w:ascii="Arial" w:hAnsi="Arial" w:cs="Arial"/>
          <w:sz w:val="18"/>
        </w:rPr>
        <w:t>npm</w:t>
      </w:r>
      <w:proofErr w:type="spellEnd"/>
      <w:r w:rsidR="0075566B" w:rsidRPr="00751501">
        <w:rPr>
          <w:rStyle w:val="HTMLCode"/>
          <w:rFonts w:ascii="Arial" w:hAnsi="Arial" w:cs="Arial"/>
          <w:sz w:val="18"/>
        </w:rPr>
        <w:t xml:space="preserve"> </w:t>
      </w:r>
      <w:r w:rsidR="0075566B" w:rsidRPr="00751501">
        <w:rPr>
          <w:rStyle w:val="hljs-keyword"/>
          <w:rFonts w:ascii="Arial" w:hAnsi="Arial" w:cs="Arial"/>
          <w:sz w:val="18"/>
        </w:rPr>
        <w:t>create</w:t>
      </w:r>
      <w:r w:rsidR="0075566B" w:rsidRPr="00751501">
        <w:rPr>
          <w:rStyle w:val="HTMLCode"/>
          <w:rFonts w:ascii="Arial" w:hAnsi="Arial" w:cs="Arial"/>
          <w:sz w:val="18"/>
        </w:rPr>
        <w:t xml:space="preserve"> </w:t>
      </w:r>
      <w:proofErr w:type="spellStart"/>
      <w:r w:rsidR="0075566B" w:rsidRPr="00751501">
        <w:rPr>
          <w:rStyle w:val="HTMLCode"/>
          <w:rFonts w:ascii="Arial" w:hAnsi="Arial" w:cs="Arial"/>
          <w:sz w:val="18"/>
        </w:rPr>
        <w:t>vite</w:t>
      </w:r>
      <w:r w:rsidR="0075566B" w:rsidRPr="00751501">
        <w:rPr>
          <w:rStyle w:val="hljs-variable"/>
          <w:rFonts w:ascii="Arial" w:hAnsi="Arial" w:cs="Arial"/>
          <w:sz w:val="18"/>
        </w:rPr>
        <w:t>@latest</w:t>
      </w:r>
      <w:proofErr w:type="spellEnd"/>
      <w:r w:rsidR="00751501">
        <w:rPr>
          <w:rStyle w:val="HTMLCode"/>
          <w:rFonts w:ascii="Arial" w:hAnsi="Arial" w:cs="Arial"/>
          <w:sz w:val="18"/>
          <w:szCs w:val="24"/>
        </w:rPr>
        <w:t xml:space="preserve"> </w:t>
      </w:r>
      <w:r w:rsidR="00751501">
        <w:rPr>
          <w:rStyle w:val="HTMLCode"/>
          <w:rFonts w:ascii="Arial" w:hAnsi="Arial" w:cs="Arial"/>
          <w:sz w:val="18"/>
          <w:szCs w:val="24"/>
        </w:rPr>
        <w:t>react-start</w:t>
      </w:r>
      <w:r w:rsidR="00751501">
        <w:rPr>
          <w:rStyle w:val="HTMLCode"/>
          <w:rFonts w:ascii="Arial" w:hAnsi="Arial" w:cs="Arial"/>
          <w:sz w:val="18"/>
          <w:szCs w:val="24"/>
        </w:rPr>
        <w:t xml:space="preserve">  (</w:t>
      </w:r>
      <w:proofErr w:type="spellStart"/>
      <w:r w:rsidR="00751501">
        <w:rPr>
          <w:rStyle w:val="HTMLCode"/>
          <w:rFonts w:ascii="Arial" w:hAnsi="Arial" w:cs="Arial"/>
          <w:sz w:val="18"/>
          <w:szCs w:val="24"/>
        </w:rPr>
        <w:t>yha</w:t>
      </w:r>
      <w:proofErr w:type="spellEnd"/>
      <w:r w:rsidR="00751501">
        <w:rPr>
          <w:rStyle w:val="HTMLCode"/>
          <w:rFonts w:ascii="Arial" w:hAnsi="Arial" w:cs="Arial"/>
          <w:sz w:val="18"/>
          <w:szCs w:val="24"/>
        </w:rPr>
        <w:t xml:space="preserve"> </w:t>
      </w:r>
      <w:proofErr w:type="spellStart"/>
      <w:r w:rsidR="00751501">
        <w:rPr>
          <w:rStyle w:val="HTMLCode"/>
          <w:rFonts w:ascii="Arial" w:hAnsi="Arial" w:cs="Arial"/>
          <w:sz w:val="18"/>
          <w:szCs w:val="24"/>
        </w:rPr>
        <w:t>aap</w:t>
      </w:r>
      <w:proofErr w:type="spellEnd"/>
      <w:r w:rsidR="00751501">
        <w:rPr>
          <w:rStyle w:val="HTMLCode"/>
          <w:rFonts w:ascii="Arial" w:hAnsi="Arial" w:cs="Arial"/>
          <w:sz w:val="18"/>
          <w:szCs w:val="24"/>
        </w:rPr>
        <w:t xml:space="preserve"> project name like react-start)</w:t>
      </w:r>
    </w:p>
    <w:p w:rsidR="0075566B" w:rsidRPr="00751501" w:rsidRDefault="00751501" w:rsidP="00751501">
      <w:pPr>
        <w:pStyle w:val="NormalWeb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Select </w:t>
      </w:r>
      <w:proofErr w:type="spellStart"/>
      <w:r>
        <w:rPr>
          <w:rFonts w:ascii="Arial" w:hAnsi="Arial" w:cs="Arial"/>
          <w:sz w:val="18"/>
        </w:rPr>
        <w:t>karo</w:t>
      </w:r>
      <w:proofErr w:type="spellEnd"/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</w:r>
      <w:r>
        <w:rPr>
          <w:rStyle w:val="HTMLCode"/>
          <w:rFonts w:ascii="Arial" w:hAnsi="Arial" w:cs="Arial"/>
          <w:sz w:val="18"/>
        </w:rPr>
        <w:t xml:space="preserve">           </w:t>
      </w:r>
      <w:r w:rsidR="0075566B" w:rsidRPr="00751501">
        <w:rPr>
          <w:rStyle w:val="HTMLCode"/>
          <w:rFonts w:ascii="Arial" w:hAnsi="Arial" w:cs="Arial"/>
          <w:sz w:val="18"/>
        </w:rPr>
        <w:t>React</w:t>
      </w:r>
      <w:r w:rsidR="0075566B" w:rsidRPr="00751501">
        <w:rPr>
          <w:rFonts w:ascii="Arial" w:hAnsi="Arial" w:cs="Arial"/>
          <w:sz w:val="18"/>
        </w:rPr>
        <w:t xml:space="preserve"> → </w:t>
      </w:r>
      <w:r w:rsidR="0075566B" w:rsidRPr="00751501">
        <w:rPr>
          <w:rStyle w:val="HTMLCode"/>
          <w:rFonts w:ascii="Arial" w:hAnsi="Arial" w:cs="Arial"/>
          <w:sz w:val="18"/>
        </w:rPr>
        <w:t>JavaScript</w:t>
      </w:r>
    </w:p>
    <w:p w:rsidR="0075566B" w:rsidRPr="0080493D" w:rsidRDefault="00751501" w:rsidP="0080493D">
      <w:pPr>
        <w:pStyle w:val="NormalWeb"/>
        <w:ind w:left="720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Phir</w:t>
      </w:r>
      <w:proofErr w:type="spellEnd"/>
      <w:r>
        <w:rPr>
          <w:rFonts w:ascii="Arial" w:hAnsi="Arial" w:cs="Arial"/>
          <w:sz w:val="18"/>
        </w:rPr>
        <w:t xml:space="preserve"> type </w:t>
      </w:r>
      <w:proofErr w:type="spellStart"/>
      <w:proofErr w:type="gramStart"/>
      <w:r>
        <w:rPr>
          <w:rFonts w:ascii="Arial" w:hAnsi="Arial" w:cs="Arial"/>
          <w:sz w:val="18"/>
        </w:rPr>
        <w:t>karo</w:t>
      </w:r>
      <w:proofErr w:type="spellEnd"/>
      <w:r>
        <w:rPr>
          <w:rFonts w:ascii="Arial" w:hAnsi="Arial" w:cs="Arial"/>
          <w:sz w:val="18"/>
        </w:rPr>
        <w:t xml:space="preserve">  </w:t>
      </w:r>
      <w:r w:rsidRPr="00751501">
        <w:rPr>
          <w:rFonts w:ascii="Arial" w:hAnsi="Arial" w:cs="Arial"/>
          <w:sz w:val="18"/>
        </w:rPr>
        <w:t>→</w:t>
      </w:r>
      <w:proofErr w:type="gramEnd"/>
      <w:r>
        <w:rPr>
          <w:rFonts w:ascii="Arial" w:hAnsi="Arial" w:cs="Arial"/>
          <w:sz w:val="18"/>
        </w:rPr>
        <w:t xml:space="preserve"> </w:t>
      </w:r>
      <w:r w:rsidR="0075566B" w:rsidRPr="00751501">
        <w:rPr>
          <w:rStyle w:val="hljs-builtin"/>
          <w:rFonts w:ascii="Arial" w:hAnsi="Arial" w:cs="Arial"/>
          <w:sz w:val="18"/>
        </w:rPr>
        <w:t>cd</w:t>
      </w:r>
      <w:r w:rsidR="0075566B" w:rsidRPr="00751501">
        <w:rPr>
          <w:rStyle w:val="HTMLCode"/>
          <w:rFonts w:ascii="Arial" w:hAnsi="Arial" w:cs="Arial"/>
          <w:sz w:val="18"/>
        </w:rPr>
        <w:t xml:space="preserve"> </w:t>
      </w:r>
      <w:r>
        <w:rPr>
          <w:rStyle w:val="HTMLCode"/>
          <w:rFonts w:ascii="Arial" w:hAnsi="Arial" w:cs="Arial"/>
          <w:sz w:val="18"/>
          <w:szCs w:val="24"/>
        </w:rPr>
        <w:t>react-start</w:t>
      </w:r>
      <w:r>
        <w:rPr>
          <w:rStyle w:val="HTMLCode"/>
          <w:rFonts w:ascii="Arial" w:hAnsi="Arial" w:cs="Arial"/>
          <w:sz w:val="18"/>
          <w:szCs w:val="24"/>
        </w:rPr>
        <w:t xml:space="preserve"> </w:t>
      </w:r>
      <w:r w:rsidRPr="00751501">
        <w:rPr>
          <w:rFonts w:ascii="Arial" w:hAnsi="Arial" w:cs="Arial"/>
          <w:sz w:val="18"/>
        </w:rPr>
        <w:t>→</w:t>
      </w:r>
      <w:r>
        <w:rPr>
          <w:rFonts w:ascii="Arial" w:hAnsi="Arial" w:cs="Arial"/>
          <w:sz w:val="18"/>
        </w:rPr>
        <w:t xml:space="preserve"> code . (</w:t>
      </w:r>
      <w:proofErr w:type="gramStart"/>
      <w:r>
        <w:rPr>
          <w:rFonts w:ascii="Arial" w:hAnsi="Arial" w:cs="Arial"/>
          <w:sz w:val="18"/>
        </w:rPr>
        <w:t>automatic</w:t>
      </w:r>
      <w:proofErr w:type="gramEnd"/>
      <w:r>
        <w:rPr>
          <w:rFonts w:ascii="Arial" w:hAnsi="Arial" w:cs="Arial"/>
          <w:sz w:val="18"/>
        </w:rPr>
        <w:t xml:space="preserve"> vs code open)</w:t>
      </w:r>
      <w:r>
        <w:rPr>
          <w:rStyle w:val="HTMLCode"/>
          <w:rFonts w:ascii="Arial" w:hAnsi="Arial" w:cs="Arial"/>
          <w:sz w:val="18"/>
          <w:szCs w:val="24"/>
        </w:rPr>
        <w:t xml:space="preserve">  </w:t>
      </w:r>
      <w:r w:rsidR="0080493D">
        <w:rPr>
          <w:rFonts w:ascii="Arial" w:hAnsi="Arial" w:cs="Arial"/>
          <w:sz w:val="18"/>
        </w:rPr>
        <w:br/>
      </w:r>
      <w:r w:rsidR="0080493D">
        <w:rPr>
          <w:rFonts w:ascii="Arial" w:hAnsi="Arial" w:cs="Arial"/>
          <w:sz w:val="18"/>
        </w:rPr>
        <w:br/>
        <w:t xml:space="preserve">Then open terminal install </w:t>
      </w:r>
      <w:proofErr w:type="spellStart"/>
      <w:r w:rsidR="0080493D">
        <w:rPr>
          <w:rFonts w:ascii="Arial" w:hAnsi="Arial" w:cs="Arial"/>
          <w:sz w:val="18"/>
        </w:rPr>
        <w:t>node_module</w:t>
      </w:r>
      <w:proofErr w:type="spellEnd"/>
      <w:r w:rsidR="0080493D">
        <w:rPr>
          <w:rFonts w:ascii="Arial" w:hAnsi="Arial" w:cs="Arial"/>
          <w:sz w:val="18"/>
        </w:rPr>
        <w:t xml:space="preserve"> if u don’t see in your vs code then </w:t>
      </w:r>
      <w:proofErr w:type="spellStart"/>
      <w:r w:rsidR="0080493D">
        <w:rPr>
          <w:rFonts w:ascii="Arial" w:hAnsi="Arial" w:cs="Arial"/>
          <w:sz w:val="18"/>
        </w:rPr>
        <w:t>npm</w:t>
      </w:r>
      <w:proofErr w:type="spellEnd"/>
      <w:r w:rsidR="0080493D">
        <w:rPr>
          <w:rFonts w:ascii="Arial" w:hAnsi="Arial" w:cs="Arial"/>
          <w:sz w:val="18"/>
        </w:rPr>
        <w:t xml:space="preserve"> run dev</w:t>
      </w:r>
      <w:r w:rsidR="0080493D">
        <w:rPr>
          <w:rFonts w:ascii="Arial" w:hAnsi="Arial" w:cs="Arial"/>
          <w:sz w:val="18"/>
        </w:rPr>
        <w:br/>
      </w:r>
      <w:r w:rsidR="0080493D">
        <w:rPr>
          <w:rFonts w:ascii="Arial" w:hAnsi="Arial" w:cs="Arial"/>
          <w:sz w:val="18"/>
        </w:rPr>
        <w:br/>
        <w:t xml:space="preserve">you will see a localhost port click on this If react spinner come to </w:t>
      </w:r>
      <w:proofErr w:type="spellStart"/>
      <w:r w:rsidR="0080493D">
        <w:rPr>
          <w:rFonts w:ascii="Arial" w:hAnsi="Arial" w:cs="Arial"/>
          <w:sz w:val="18"/>
        </w:rPr>
        <w:t>apki</w:t>
      </w:r>
      <w:proofErr w:type="spellEnd"/>
      <w:r w:rsidR="0080493D">
        <w:rPr>
          <w:rFonts w:ascii="Arial" w:hAnsi="Arial" w:cs="Arial"/>
          <w:sz w:val="18"/>
        </w:rPr>
        <w:t xml:space="preserve"> file without error run ho </w:t>
      </w:r>
      <w:proofErr w:type="spellStart"/>
      <w:r w:rsidR="0080493D">
        <w:rPr>
          <w:rFonts w:ascii="Arial" w:hAnsi="Arial" w:cs="Arial"/>
          <w:sz w:val="18"/>
        </w:rPr>
        <w:t>rhi</w:t>
      </w:r>
      <w:proofErr w:type="spellEnd"/>
      <w:r w:rsidR="0080493D">
        <w:rPr>
          <w:rFonts w:ascii="Arial" w:hAnsi="Arial" w:cs="Arial"/>
          <w:sz w:val="18"/>
        </w:rPr>
        <w:t xml:space="preserve"> ha</w:t>
      </w:r>
      <w:r w:rsidR="0080493D">
        <w:br/>
      </w:r>
    </w:p>
    <w:p w:rsidR="0075566B" w:rsidRPr="0075566B" w:rsidRDefault="0075566B" w:rsidP="0075566B">
      <w:pPr>
        <w:rPr>
          <w:rFonts w:ascii="Arial" w:hAnsi="Arial" w:cs="Arial"/>
        </w:rPr>
      </w:pPr>
    </w:p>
    <w:p w:rsidR="0075566B" w:rsidRPr="0080493D" w:rsidRDefault="0075566B" w:rsidP="0075566B">
      <w:pPr>
        <w:pStyle w:val="Heading3"/>
        <w:rPr>
          <w:rFonts w:ascii="Arial" w:hAnsi="Arial" w:cs="Arial"/>
          <w:sz w:val="24"/>
          <w:u w:val="single"/>
        </w:rPr>
      </w:pPr>
      <w:r w:rsidRPr="0080493D">
        <w:rPr>
          <w:rFonts w:ascii="Segoe UI Symbol" w:hAnsi="Segoe UI Symbol" w:cs="Segoe UI Symbol"/>
          <w:sz w:val="24"/>
          <w:u w:val="single"/>
        </w:rPr>
        <w:t>🔧</w:t>
      </w:r>
      <w:r w:rsidR="0080493D">
        <w:rPr>
          <w:rFonts w:ascii="Arial" w:hAnsi="Arial" w:cs="Arial"/>
          <w:sz w:val="24"/>
          <w:u w:val="single"/>
        </w:rPr>
        <w:t xml:space="preserve"> Port Change Karna (optional)</w:t>
      </w:r>
    </w:p>
    <w:p w:rsidR="0075566B" w:rsidRPr="0080493D" w:rsidRDefault="0075566B" w:rsidP="0075566B">
      <w:pPr>
        <w:pStyle w:val="NormalWeb"/>
        <w:rPr>
          <w:rFonts w:ascii="Arial" w:hAnsi="Arial" w:cs="Arial"/>
          <w:sz w:val="18"/>
        </w:rPr>
      </w:pPr>
      <w:r w:rsidRPr="0080493D">
        <w:rPr>
          <w:rFonts w:ascii="Arial" w:hAnsi="Arial" w:cs="Arial"/>
          <w:sz w:val="18"/>
        </w:rPr>
        <w:t xml:space="preserve">Agar </w:t>
      </w:r>
      <w:proofErr w:type="spellStart"/>
      <w:r w:rsidRPr="0080493D">
        <w:rPr>
          <w:rFonts w:ascii="Arial" w:hAnsi="Arial" w:cs="Arial"/>
          <w:sz w:val="18"/>
        </w:rPr>
        <w:t>aap</w:t>
      </w:r>
      <w:proofErr w:type="spellEnd"/>
      <w:r w:rsidRPr="0080493D">
        <w:rPr>
          <w:rFonts w:ascii="Arial" w:hAnsi="Arial" w:cs="Arial"/>
          <w:sz w:val="18"/>
        </w:rPr>
        <w:t xml:space="preserve"> port change </w:t>
      </w:r>
      <w:proofErr w:type="spellStart"/>
      <w:r w:rsidRPr="0080493D">
        <w:rPr>
          <w:rFonts w:ascii="Arial" w:hAnsi="Arial" w:cs="Arial"/>
          <w:sz w:val="18"/>
        </w:rPr>
        <w:t>karna</w:t>
      </w:r>
      <w:proofErr w:type="spellEnd"/>
      <w:r w:rsidRPr="0080493D">
        <w:rPr>
          <w:rFonts w:ascii="Arial" w:hAnsi="Arial" w:cs="Arial"/>
          <w:sz w:val="18"/>
        </w:rPr>
        <w:t xml:space="preserve"> </w:t>
      </w:r>
      <w:proofErr w:type="spellStart"/>
      <w:r w:rsidRPr="0080493D">
        <w:rPr>
          <w:rFonts w:ascii="Arial" w:hAnsi="Arial" w:cs="Arial"/>
          <w:sz w:val="18"/>
        </w:rPr>
        <w:t>chaahte</w:t>
      </w:r>
      <w:proofErr w:type="spellEnd"/>
      <w:r w:rsidRPr="0080493D">
        <w:rPr>
          <w:rFonts w:ascii="Arial" w:hAnsi="Arial" w:cs="Arial"/>
          <w:sz w:val="18"/>
        </w:rPr>
        <w:t xml:space="preserve"> ho to </w:t>
      </w:r>
      <w:r w:rsidRPr="0080493D">
        <w:rPr>
          <w:rStyle w:val="HTMLCode"/>
          <w:rFonts w:ascii="Arial" w:hAnsi="Arial" w:cs="Arial"/>
          <w:sz w:val="18"/>
        </w:rPr>
        <w:t>vite.config.js</w:t>
      </w:r>
      <w:r w:rsidRPr="0080493D">
        <w:rPr>
          <w:rFonts w:ascii="Arial" w:hAnsi="Arial" w:cs="Arial"/>
          <w:sz w:val="18"/>
        </w:rPr>
        <w:t xml:space="preserve"> file </w:t>
      </w:r>
      <w:proofErr w:type="spellStart"/>
      <w:r w:rsidRPr="0080493D">
        <w:rPr>
          <w:rFonts w:ascii="Arial" w:hAnsi="Arial" w:cs="Arial"/>
          <w:sz w:val="18"/>
        </w:rPr>
        <w:t>mein</w:t>
      </w:r>
      <w:proofErr w:type="spellEnd"/>
      <w:r w:rsidRPr="0080493D">
        <w:rPr>
          <w:rFonts w:ascii="Arial" w:hAnsi="Arial" w:cs="Arial"/>
          <w:sz w:val="18"/>
        </w:rPr>
        <w:t>:</w:t>
      </w:r>
    </w:p>
    <w:p w:rsidR="0075566B" w:rsidRPr="0080493D" w:rsidRDefault="0075566B" w:rsidP="0075566B">
      <w:pPr>
        <w:pStyle w:val="HTMLPreformatted"/>
        <w:rPr>
          <w:rStyle w:val="HTMLCode"/>
          <w:rFonts w:ascii="Arial" w:hAnsi="Arial" w:cs="Arial"/>
          <w:sz w:val="18"/>
        </w:rPr>
      </w:pPr>
      <w:proofErr w:type="gramStart"/>
      <w:r w:rsidRPr="0080493D">
        <w:rPr>
          <w:rStyle w:val="hljs-attr"/>
          <w:rFonts w:ascii="Arial" w:hAnsi="Arial" w:cs="Arial"/>
          <w:sz w:val="18"/>
        </w:rPr>
        <w:t>server</w:t>
      </w:r>
      <w:proofErr w:type="gramEnd"/>
      <w:r w:rsidRPr="0080493D">
        <w:rPr>
          <w:rStyle w:val="HTMLCode"/>
          <w:rFonts w:ascii="Arial" w:hAnsi="Arial" w:cs="Arial"/>
          <w:sz w:val="18"/>
        </w:rPr>
        <w:t>: {</w:t>
      </w:r>
      <w:r w:rsidR="0080493D">
        <w:rPr>
          <w:rStyle w:val="HTMLCode"/>
          <w:rFonts w:ascii="Arial" w:hAnsi="Arial" w:cs="Arial"/>
          <w:sz w:val="18"/>
        </w:rPr>
        <w:br/>
      </w:r>
    </w:p>
    <w:p w:rsidR="0075566B" w:rsidRPr="0080493D" w:rsidRDefault="0075566B" w:rsidP="0075566B">
      <w:pPr>
        <w:pStyle w:val="HTMLPreformatted"/>
        <w:rPr>
          <w:rStyle w:val="HTMLCode"/>
          <w:rFonts w:ascii="Arial" w:hAnsi="Arial" w:cs="Arial"/>
          <w:sz w:val="18"/>
        </w:rPr>
      </w:pPr>
      <w:r w:rsidRPr="0080493D">
        <w:rPr>
          <w:rStyle w:val="HTMLCode"/>
          <w:rFonts w:ascii="Arial" w:hAnsi="Arial" w:cs="Arial"/>
          <w:sz w:val="18"/>
        </w:rPr>
        <w:t xml:space="preserve">  </w:t>
      </w:r>
      <w:proofErr w:type="gramStart"/>
      <w:r w:rsidRPr="0080493D">
        <w:rPr>
          <w:rStyle w:val="hljs-attr"/>
          <w:rFonts w:ascii="Arial" w:hAnsi="Arial" w:cs="Arial"/>
          <w:sz w:val="18"/>
        </w:rPr>
        <w:t>port</w:t>
      </w:r>
      <w:proofErr w:type="gramEnd"/>
      <w:r w:rsidRPr="0080493D">
        <w:rPr>
          <w:rStyle w:val="HTMLCode"/>
          <w:rFonts w:ascii="Arial" w:hAnsi="Arial" w:cs="Arial"/>
          <w:sz w:val="18"/>
        </w:rPr>
        <w:t xml:space="preserve">: </w:t>
      </w:r>
      <w:r w:rsidRPr="0080493D">
        <w:rPr>
          <w:rStyle w:val="hljs-number"/>
          <w:rFonts w:ascii="Arial" w:hAnsi="Arial" w:cs="Arial"/>
          <w:sz w:val="18"/>
        </w:rPr>
        <w:t>3000</w:t>
      </w:r>
    </w:p>
    <w:p w:rsidR="005C0607" w:rsidRPr="0080493D" w:rsidRDefault="0080493D" w:rsidP="0080493D">
      <w:pPr>
        <w:pStyle w:val="HTMLPreformatted"/>
        <w:rPr>
          <w:rFonts w:ascii="Arial" w:hAnsi="Arial" w:cs="Arial"/>
          <w:sz w:val="18"/>
        </w:rPr>
      </w:pPr>
      <w:r>
        <w:rPr>
          <w:rStyle w:val="HTMLCode"/>
          <w:rFonts w:ascii="Arial" w:hAnsi="Arial" w:cs="Arial"/>
          <w:sz w:val="18"/>
        </w:rPr>
        <w:br/>
        <w:t>}</w:t>
      </w:r>
    </w:p>
    <w:sectPr w:rsidR="005C0607" w:rsidRPr="0080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284"/>
    <w:multiLevelType w:val="multilevel"/>
    <w:tmpl w:val="5DA4F9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6297"/>
    <w:multiLevelType w:val="multilevel"/>
    <w:tmpl w:val="20801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A11F1"/>
    <w:multiLevelType w:val="multilevel"/>
    <w:tmpl w:val="E3109F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66D3D"/>
    <w:multiLevelType w:val="multilevel"/>
    <w:tmpl w:val="30385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F4371"/>
    <w:multiLevelType w:val="multilevel"/>
    <w:tmpl w:val="26AE31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E0D2E"/>
    <w:multiLevelType w:val="multilevel"/>
    <w:tmpl w:val="8600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62788"/>
    <w:multiLevelType w:val="multilevel"/>
    <w:tmpl w:val="ACB63E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D368C"/>
    <w:multiLevelType w:val="multilevel"/>
    <w:tmpl w:val="C6D0A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21ED4"/>
    <w:multiLevelType w:val="multilevel"/>
    <w:tmpl w:val="CAF80F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B7BC0"/>
    <w:multiLevelType w:val="multilevel"/>
    <w:tmpl w:val="9288E1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9580D"/>
    <w:multiLevelType w:val="multilevel"/>
    <w:tmpl w:val="8A62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51760"/>
    <w:multiLevelType w:val="multilevel"/>
    <w:tmpl w:val="DD42E2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 7540">
    <w15:presenceInfo w15:providerId="Windows Live" w15:userId="24984aab4dad6b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B"/>
    <w:rsid w:val="005C0607"/>
    <w:rsid w:val="00642CDE"/>
    <w:rsid w:val="00751501"/>
    <w:rsid w:val="0075566B"/>
    <w:rsid w:val="00761F27"/>
    <w:rsid w:val="0080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A082"/>
  <w15:chartTrackingRefBased/>
  <w15:docId w15:val="{302A0ABB-D152-4795-BC46-B80C158C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556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566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566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6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56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56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556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556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5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6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6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566B"/>
  </w:style>
  <w:style w:type="character" w:customStyle="1" w:styleId="hljs-type">
    <w:name w:val="hljs-type"/>
    <w:basedOn w:val="DefaultParagraphFont"/>
    <w:rsid w:val="0075566B"/>
  </w:style>
  <w:style w:type="character" w:customStyle="1" w:styleId="hljs-attribute">
    <w:name w:val="hljs-attribute"/>
    <w:basedOn w:val="DefaultParagraphFont"/>
    <w:rsid w:val="0075566B"/>
  </w:style>
  <w:style w:type="character" w:customStyle="1" w:styleId="hljs-title">
    <w:name w:val="hljs-title"/>
    <w:basedOn w:val="DefaultParagraphFont"/>
    <w:rsid w:val="0075566B"/>
  </w:style>
  <w:style w:type="character" w:customStyle="1" w:styleId="hljs-tag">
    <w:name w:val="hljs-tag"/>
    <w:basedOn w:val="DefaultParagraphFont"/>
    <w:rsid w:val="0075566B"/>
  </w:style>
  <w:style w:type="character" w:customStyle="1" w:styleId="hljs-name">
    <w:name w:val="hljs-name"/>
    <w:basedOn w:val="DefaultParagraphFont"/>
    <w:rsid w:val="0075566B"/>
  </w:style>
  <w:style w:type="character" w:customStyle="1" w:styleId="hljs-comment">
    <w:name w:val="hljs-comment"/>
    <w:basedOn w:val="DefaultParagraphFont"/>
    <w:rsid w:val="0075566B"/>
  </w:style>
  <w:style w:type="character" w:customStyle="1" w:styleId="hljs-variable">
    <w:name w:val="hljs-variable"/>
    <w:basedOn w:val="DefaultParagraphFont"/>
    <w:rsid w:val="0075566B"/>
  </w:style>
  <w:style w:type="character" w:customStyle="1" w:styleId="hljs-builtin">
    <w:name w:val="hljs-built_in"/>
    <w:basedOn w:val="DefaultParagraphFont"/>
    <w:rsid w:val="0075566B"/>
  </w:style>
  <w:style w:type="character" w:customStyle="1" w:styleId="hljs-selector-tag">
    <w:name w:val="hljs-selector-tag"/>
    <w:basedOn w:val="DefaultParagraphFont"/>
    <w:rsid w:val="0075566B"/>
  </w:style>
  <w:style w:type="character" w:customStyle="1" w:styleId="hljs-attr">
    <w:name w:val="hljs-attr"/>
    <w:basedOn w:val="DefaultParagraphFont"/>
    <w:rsid w:val="0075566B"/>
  </w:style>
  <w:style w:type="character" w:customStyle="1" w:styleId="hljs-number">
    <w:name w:val="hljs-number"/>
    <w:basedOn w:val="DefaultParagraphFont"/>
    <w:rsid w:val="0075566B"/>
  </w:style>
  <w:style w:type="paragraph" w:styleId="BalloonText">
    <w:name w:val="Balloon Text"/>
    <w:basedOn w:val="Normal"/>
    <w:link w:val="BalloonTextChar"/>
    <w:uiPriority w:val="99"/>
    <w:semiHidden/>
    <w:unhideWhenUsed/>
    <w:rsid w:val="007556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7540</dc:creator>
  <cp:keywords/>
  <dc:description/>
  <cp:lastModifiedBy>DELL 7540</cp:lastModifiedBy>
  <cp:revision>1</cp:revision>
  <dcterms:created xsi:type="dcterms:W3CDTF">2025-08-05T13:36:00Z</dcterms:created>
  <dcterms:modified xsi:type="dcterms:W3CDTF">2025-08-05T14:19:00Z</dcterms:modified>
</cp:coreProperties>
</file>